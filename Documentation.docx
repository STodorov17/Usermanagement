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Management API - Документация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API-то е изградено в средата eclipse и има следните функционалности: създаване, четене, актуализиране и изтриване на потребители.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Базов URL адрес: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URL адрес с интерфейс: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с потребителите и полета за въвеждане на данни за потребителите.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http://localhost:8080/users.html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URL адрес за swagger уеб интерфейс за изпълняване на командите: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http://localhost:8080/swagger-ui/index.html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Файловете в API-то: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UserManagementApp.java - Основен клас – стартира приложението;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User.java - Е модел за записване на данни в базата данни;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UserRepository.java - Дава достъп до базата данни;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UserService.java - Дефиниране на услугите в API-то;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UserServiceImpl.java - Имплементира услугите;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UserController.java - REST API получава HTTP заявки и връща отговори;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GlobalExceptionHandler.java - Хваща грешки и връща съобщение;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Тестове:</w:t>
      </w:r>
    </w:p>
    <w:p w:rsidR="00000000" w:rsidDel="00000000" w:rsidP="00000000" w:rsidRDefault="00000000" w:rsidRPr="00000000" w14:paraId="00000024">
      <w:pPr>
        <w:rPr>
          <w:ins w:author="Svetlomir Todorov" w:id="0" w:date="2025-06-28T12:23:04Z"/>
          <w:sz w:val="24"/>
          <w:szCs w:val="24"/>
          <w:rPrChange w:author="Svetlomir Todorov" w:id="1" w:date="2025-06-28T12:23:08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0" w:date="2025-06-28T12:23:04Z">
        <w:r w:rsidDel="00000000" w:rsidR="00000000" w:rsidRPr="00000000">
          <w:rPr>
            <w:sz w:val="24"/>
            <w:szCs w:val="24"/>
            <w:rtl w:val="0"/>
            <w:rPrChange w:author="Svetlomir Todorov" w:id="1" w:date="2025-06-28T12:23:08Z">
              <w:rPr>
                <w:b w:val="1"/>
                <w:sz w:val="26"/>
                <w:szCs w:val="26"/>
                <w:u w:val="single"/>
              </w:rPr>
            </w:rPrChange>
          </w:rPr>
          <w:t xml:space="preserve">Тест 1: Въвеждане на потребител</w:t>
        </w:r>
      </w:ins>
    </w:p>
    <w:p w:rsidR="00000000" w:rsidDel="00000000" w:rsidP="00000000" w:rsidRDefault="00000000" w:rsidRPr="00000000" w14:paraId="00000025">
      <w:pPr>
        <w:rPr>
          <w:sz w:val="24"/>
          <w:szCs w:val="24"/>
          <w:rPrChange w:author="Svetlomir Todorov" w:id="1" w:date="2025-06-28T12:23:08Z">
            <w:rPr>
              <w:b w:val="1"/>
              <w:sz w:val="26"/>
              <w:szCs w:val="26"/>
              <w:u w:val="singl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ns w:author="Svetlomir Todorov" w:id="2" w:date="2025-06-28T12:22:59Z"/>
          <w:b w:val="1"/>
          <w:sz w:val="26"/>
          <w:szCs w:val="26"/>
          <w:u w:val="single"/>
        </w:rPr>
      </w:pPr>
      <w:ins w:author="Svetlomir Todorov" w:id="2" w:date="2025-06-28T12:22:59Z">
        <w:r w:rsidDel="00000000" w:rsidR="00000000" w:rsidRPr="00000000">
          <w:rPr>
            <w:b w:val="1"/>
            <w:sz w:val="26"/>
            <w:szCs w:val="26"/>
            <w:u w:val="single"/>
          </w:rPr>
          <w:drawing>
            <wp:inline distB="114300" distT="114300" distL="114300" distR="114300">
              <wp:extent cx="5943600" cy="3340100"/>
              <wp:effectExtent b="25400" l="25400" r="25400" t="254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0100"/>
                      </a:xfrm>
                      <a:prstGeom prst="rect"/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  <w:u w:val="single"/>
          <w:rPrChange w:author="Svetlomir Todorov" w:id="3" w:date="2025-06-28T12:22:59Z">
            <w:rPr>
              <w:sz w:val="24"/>
              <w:szCs w:val="24"/>
            </w:rPr>
          </w:rPrChange>
        </w:rPr>
        <w:pPrChange w:author="Svetlomir Todorov" w:id="0" w:date="2025-06-28T12:22:59Z">
          <w:pPr/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ns w:author="Svetlomir Todorov" w:id="4" w:date="2025-06-28T12:04:39Z"/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74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ind w:left="0" w:firstLine="0"/>
        <w:rPr>
          <w:ins w:author="Svetlomir Todorov" w:id="4" w:date="2025-06-28T12:04:39Z"/>
          <w:b w:val="1"/>
          <w:sz w:val="26"/>
          <w:szCs w:val="26"/>
          <w:u w:val="single"/>
        </w:rPr>
      </w:pPr>
      <w:ins w:author="Svetlomir Todorov" w:id="4" w:date="2025-06-28T12:04:39Z">
        <w:r w:rsidDel="00000000" w:rsidR="00000000" w:rsidRPr="00000000">
          <w:rPr>
            <w:b w:val="1"/>
            <w:sz w:val="26"/>
            <w:szCs w:val="26"/>
            <w:u w:val="single"/>
            <w:rtl w:val="0"/>
          </w:rPr>
          <w:t xml:space="preserve">Тест 2: Актуализиране на потребител</w:t>
        </w:r>
      </w:ins>
    </w:p>
    <w:p w:rsidR="00000000" w:rsidDel="00000000" w:rsidP="00000000" w:rsidRDefault="00000000" w:rsidRPr="00000000" w14:paraId="0000002A">
      <w:pPr>
        <w:ind w:left="0" w:firstLine="0"/>
        <w:rPr>
          <w:ins w:author="Svetlomir Todorov" w:id="4" w:date="2025-06-28T12:04:39Z"/>
          <w:b w:val="1"/>
          <w:sz w:val="26"/>
          <w:szCs w:val="26"/>
          <w:u w:val="single"/>
        </w:rPr>
      </w:pP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B">
      <w:pPr>
        <w:ind w:left="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sz w:val="24"/>
            <w:szCs w:val="24"/>
            <w:rPrChange w:author="Svetlomir Todorov" w:id="5" w:date="2025-06-28T12:04:39Z">
              <w:rPr>
                <w:b w:val="1"/>
                <w:sz w:val="26"/>
                <w:szCs w:val="26"/>
                <w:u w:val="single"/>
              </w:rPr>
            </w:rPrChange>
          </w:rPr>
          <w:drawing>
            <wp:inline distB="114300" distT="114300" distL="114300" distR="114300">
              <wp:extent cx="5943600" cy="2654300"/>
              <wp:effectExtent b="25400" l="25400" r="25400" t="2540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54300"/>
                      </a:xfrm>
                      <a:prstGeom prst="rect"/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ind w:left="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D">
      <w:pPr>
        <w:ind w:left="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sz w:val="24"/>
            <w:szCs w:val="24"/>
            <w:rPrChange w:author="Svetlomir Todorov" w:id="5" w:date="2025-06-28T12:04:39Z">
              <w:rPr>
                <w:b w:val="1"/>
                <w:sz w:val="26"/>
                <w:szCs w:val="26"/>
                <w:u w:val="single"/>
              </w:rPr>
            </w:rPrChange>
          </w:rPr>
          <w:drawing>
            <wp:inline distB="114300" distT="114300" distL="114300" distR="114300">
              <wp:extent cx="5943600" cy="4076700"/>
              <wp:effectExtent b="25400" l="25400" r="25400" t="2540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076700"/>
                      </a:xfrm>
                      <a:prstGeom prst="rect"/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ind w:left="72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F">
      <w:pPr>
        <w:ind w:left="72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0">
      <w:pPr>
        <w:ind w:left="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1">
      <w:pPr>
        <w:ind w:left="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sz w:val="24"/>
            <w:szCs w:val="24"/>
            <w:rtl w:val="0"/>
            <w:rPrChange w:author="Svetlomir Todorov" w:id="5" w:date="2025-06-28T12:04:39Z">
              <w:rPr>
                <w:b w:val="1"/>
                <w:sz w:val="26"/>
                <w:szCs w:val="26"/>
                <w:u w:val="single"/>
              </w:rPr>
            </w:rPrChange>
          </w:rPr>
          <w:t xml:space="preserve">Тест 3: Изтриване на потребител</w:t>
        </w:r>
      </w:ins>
    </w:p>
    <w:p w:rsidR="00000000" w:rsidDel="00000000" w:rsidP="00000000" w:rsidRDefault="00000000" w:rsidRPr="00000000" w14:paraId="00000032">
      <w:pPr>
        <w:ind w:left="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3">
      <w:pPr>
        <w:ind w:left="720" w:firstLine="0"/>
        <w:rPr>
          <w:ins w:author="Svetlomir Todorov" w:id="4" w:date="2025-06-28T12:04:39Z"/>
          <w:sz w:val="24"/>
          <w:szCs w:val="24"/>
          <w:rPrChange w:author="Svetlomir Todorov" w:id="5" w:date="2025-06-28T12:04:39Z">
            <w:rPr>
              <w:b w:val="1"/>
              <w:sz w:val="26"/>
              <w:szCs w:val="26"/>
              <w:u w:val="single"/>
            </w:rPr>
          </w:rPrChange>
        </w:rPr>
      </w:pPr>
      <w:ins w:author="Svetlomir Todorov" w:id="4" w:date="2025-06-28T12:04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  <w:rPrChange w:author="Svetlomir Todorov" w:id="5" w:date="2025-06-28T12:04:39Z">
            <w:rPr>
              <w:sz w:val="24"/>
              <w:szCs w:val="24"/>
            </w:rPr>
          </w:rPrChange>
        </w:rPr>
        <w:pPrChange w:author="Svetlomir Todorov" w:id="0" w:date="2025-06-28T13:23:10Z">
          <w:pPr>
            <w:ind w:left="720" w:firstLine="0"/>
          </w:pPr>
        </w:pPrChange>
      </w:pPr>
      <w:ins w:author="Svetlomir Todorov" w:id="4" w:date="2025-06-28T12:04:39Z">
        <w:r w:rsidDel="00000000" w:rsidR="00000000" w:rsidRPr="00000000">
          <w:rPr>
            <w:sz w:val="24"/>
            <w:szCs w:val="24"/>
            <w:rPrChange w:author="Svetlomir Todorov" w:id="5" w:date="2025-06-28T12:04:39Z">
              <w:rPr>
                <w:b w:val="1"/>
                <w:sz w:val="26"/>
                <w:szCs w:val="26"/>
                <w:u w:val="single"/>
              </w:rPr>
            </w:rPrChange>
          </w:rPr>
          <w:drawing>
            <wp:inline distB="114300" distT="114300" distL="114300" distR="114300">
              <wp:extent cx="5943600" cy="2425700"/>
              <wp:effectExtent b="25400" l="25400" r="25400" t="25400"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25700"/>
                      </a:xfrm>
                      <a:prstGeom prst="rect"/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sz w:val="24"/>
            <w:szCs w:val="24"/>
            <w:rPrChange w:author="Svetlomir Todorov" w:id="5" w:date="2025-06-28T12:04:39Z">
              <w:rPr>
                <w:b w:val="1"/>
                <w:sz w:val="26"/>
                <w:szCs w:val="26"/>
                <w:u w:val="single"/>
              </w:rPr>
            </w:rPrChange>
          </w:rPr>
          <w:drawing>
            <wp:inline distB="114300" distT="114300" distL="114300" distR="114300">
              <wp:extent cx="5943600" cy="3835400"/>
              <wp:effectExtent b="25400" l="25400" r="25400" t="2540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35400"/>
                      </a:xfrm>
                      <a:prstGeom prst="rect"/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localhost:8080/api/users" TargetMode="External"/><Relationship Id="rId7" Type="http://schemas.openxmlformats.org/officeDocument/2006/relationships/hyperlink" Target="http://localhost:8080/users.html" TargetMode="External"/><Relationship Id="rId8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